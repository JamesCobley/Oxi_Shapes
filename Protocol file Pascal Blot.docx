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D8A" w:rsidRPr="004A0D8A" w:rsidRDefault="00214405" w:rsidP="004A0D8A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Pascal’s Blot</w:t>
      </w:r>
      <w:r w:rsidR="001D15C8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/>
          <w:bCs/>
          <w:sz w:val="22"/>
          <w:szCs w:val="22"/>
        </w:rPr>
        <w:t>P</w:t>
      </w:r>
      <w:r w:rsidR="001D15C8">
        <w:rPr>
          <w:rFonts w:cstheme="minorHAnsi"/>
          <w:b/>
          <w:bCs/>
          <w:sz w:val="22"/>
          <w:szCs w:val="22"/>
        </w:rPr>
        <w:t>rotocol</w:t>
      </w: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1.</w:t>
      </w:r>
      <w:r w:rsidR="004A0D8A" w:rsidRPr="004A0D8A">
        <w:rPr>
          <w:rFonts w:cstheme="minorHAnsi"/>
          <w:b/>
          <w:bCs/>
          <w:sz w:val="22"/>
          <w:szCs w:val="22"/>
        </w:rPr>
        <w:t xml:space="preserve">Buffers </w:t>
      </w:r>
    </w:p>
    <w:p w:rsidR="00111051" w:rsidRDefault="00111051" w:rsidP="004A0D8A">
      <w:pPr>
        <w:rPr>
          <w:rFonts w:cstheme="minorHAnsi"/>
          <w:b/>
          <w:bCs/>
          <w:sz w:val="22"/>
          <w:szCs w:val="22"/>
        </w:rPr>
      </w:pPr>
    </w:p>
    <w:p w:rsidR="00C54D1A" w:rsidRPr="00C54D1A" w:rsidRDefault="00C54D1A" w:rsidP="004A0D8A">
      <w:pPr>
        <w:rPr>
          <w:rFonts w:cstheme="minorHAnsi"/>
          <w:b/>
          <w:bCs/>
          <w:sz w:val="20"/>
          <w:szCs w:val="20"/>
        </w:rPr>
      </w:pPr>
      <w:r w:rsidRPr="00C54D1A">
        <w:rPr>
          <w:rFonts w:cstheme="minorHAnsi"/>
          <w:b/>
          <w:bCs/>
          <w:sz w:val="20"/>
          <w:szCs w:val="20"/>
        </w:rPr>
        <w:t>Table 1. Buffer recipes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245"/>
        <w:gridCol w:w="941"/>
      </w:tblGrid>
      <w:tr w:rsidR="00650495" w:rsidTr="00C54D1A">
        <w:tc>
          <w:tcPr>
            <w:tcW w:w="2830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650495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>Buffer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4139FA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 xml:space="preserve">Recipe </w:t>
            </w:r>
          </w:p>
        </w:tc>
        <w:tc>
          <w:tcPr>
            <w:tcW w:w="941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221428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>Storage</w:t>
            </w:r>
          </w:p>
        </w:tc>
      </w:tr>
      <w:tr w:rsidR="00650495" w:rsidTr="00C54D1A">
        <w:tc>
          <w:tcPr>
            <w:tcW w:w="2830" w:type="dxa"/>
            <w:tcBorders>
              <w:top w:val="single" w:sz="12" w:space="0" w:color="auto"/>
            </w:tcBorders>
          </w:tcPr>
          <w:p w:rsidR="00650495" w:rsidRPr="00C54D1A" w:rsidRDefault="00650495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running buffer</w:t>
            </w:r>
          </w:p>
        </w:tc>
        <w:tc>
          <w:tcPr>
            <w:tcW w:w="5245" w:type="dxa"/>
            <w:tcBorders>
              <w:top w:val="single" w:sz="12" w:space="0" w:color="auto"/>
            </w:tcBorders>
          </w:tcPr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144.2 g glycine and 30.3 g Tris to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Mix until they are in solution.</w:t>
            </w:r>
          </w:p>
          <w:p w:rsidR="00650495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SDS 10 g and top up to 1L with 100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running buffer</w:t>
            </w:r>
          </w:p>
        </w:tc>
        <w:tc>
          <w:tcPr>
            <w:tcW w:w="5245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100 ml 10X transfer buffer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 xml:space="preserve">O. 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transfer buffer</w:t>
            </w:r>
          </w:p>
        </w:tc>
        <w:tc>
          <w:tcPr>
            <w:tcW w:w="5245" w:type="dxa"/>
          </w:tcPr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144.2 g glycine and 30.3 g Tris to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Mix until they are in solution.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transfer buffer</w:t>
            </w:r>
          </w:p>
        </w:tc>
        <w:tc>
          <w:tcPr>
            <w:tcW w:w="5245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100 ml 10X running buffer in </w:t>
            </w:r>
            <w:r w:rsidR="004139FA" w:rsidRPr="00C54D1A">
              <w:rPr>
                <w:rFonts w:cstheme="minorHAnsi"/>
                <w:sz w:val="20"/>
                <w:szCs w:val="20"/>
              </w:rPr>
              <w:t>8</w:t>
            </w:r>
            <w:r w:rsidRPr="00C54D1A">
              <w:rPr>
                <w:rFonts w:cstheme="minorHAnsi"/>
                <w:sz w:val="20"/>
                <w:szCs w:val="20"/>
              </w:rPr>
              <w:t>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  <w:r w:rsidR="004139FA" w:rsidRPr="00C54D1A">
              <w:rPr>
                <w:rFonts w:cstheme="minorHAnsi"/>
                <w:sz w:val="20"/>
                <w:szCs w:val="20"/>
              </w:rPr>
              <w:t xml:space="preserve"> Add 100 ml methanol. pH should be 8.3 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4139FA" w:rsidTr="00C54D1A">
        <w:tc>
          <w:tcPr>
            <w:tcW w:w="2830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reducing transfer buffer</w:t>
            </w:r>
          </w:p>
        </w:tc>
        <w:tc>
          <w:tcPr>
            <w:tcW w:w="5245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0.5 g DTT in 10 ml transfer buffer </w:t>
            </w:r>
          </w:p>
        </w:tc>
        <w:tc>
          <w:tcPr>
            <w:tcW w:w="941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TBS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24 g Tris, 88 g NaCl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pH to </w:t>
            </w:r>
            <w:r w:rsidR="00C54D1A" w:rsidRPr="00C54D1A">
              <w:rPr>
                <w:rFonts w:cstheme="minorHAnsi"/>
                <w:sz w:val="20"/>
                <w:szCs w:val="20"/>
              </w:rPr>
              <w:t>7.6 with 12 mole hydrochloric acid.</w:t>
            </w:r>
          </w:p>
          <w:p w:rsidR="00C54D1A" w:rsidRPr="00C54D1A" w:rsidRDefault="00C54D1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Top up to 1 L with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TBST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100 ml 10X TBS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 Add 1 ml Tween20.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Blocking buffer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 ml 10X fluorescent blocking buffer in 9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 xml:space="preserve">O. 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195F9E" w:rsidTr="00C54D1A">
        <w:tc>
          <w:tcPr>
            <w:tcW w:w="2830" w:type="dxa"/>
            <w:tcBorders>
              <w:bottom w:val="single" w:sz="12" w:space="0" w:color="auto"/>
            </w:tcBorders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Antibody buffer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1 ml Superblock in 9 ml 1X TBST </w:t>
            </w:r>
          </w:p>
        </w:tc>
        <w:tc>
          <w:tcPr>
            <w:tcW w:w="941" w:type="dxa"/>
            <w:tcBorders>
              <w:bottom w:val="single" w:sz="12" w:space="0" w:color="auto"/>
            </w:tcBorders>
          </w:tcPr>
          <w:p w:rsidR="00195F9E" w:rsidRPr="00C54D1A" w:rsidRDefault="00C54D1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</w:tbl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C6474E" w:rsidRDefault="00C6474E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Useful links</w:t>
      </w:r>
    </w:p>
    <w:p w:rsidR="00C6474E" w:rsidRPr="00BB5E61" w:rsidRDefault="00C6474E" w:rsidP="004A0D8A">
      <w:pPr>
        <w:rPr>
          <w:rFonts w:cstheme="minorHAnsi"/>
          <w:b/>
          <w:bCs/>
          <w:sz w:val="16"/>
          <w:szCs w:val="16"/>
        </w:rPr>
      </w:pPr>
      <w:r w:rsidRPr="00BB5E61">
        <w:rPr>
          <w:rFonts w:cstheme="minorHAnsi"/>
          <w:b/>
          <w:bCs/>
          <w:sz w:val="16"/>
          <w:szCs w:val="16"/>
        </w:rPr>
        <w:t xml:space="preserve">Mass calculator </w:t>
      </w:r>
      <w:hyperlink r:id="rId7" w:history="1">
        <w:r w:rsidRPr="00BB5E61">
          <w:rPr>
            <w:rStyle w:val="Hyperlink"/>
            <w:rFonts w:cstheme="minorHAnsi"/>
            <w:b/>
            <w:bCs/>
            <w:sz w:val="16"/>
            <w:szCs w:val="16"/>
          </w:rPr>
          <w:t>https://www.sigmaaldrich.com/GB/en/support/calculators-and-apps/mass-molarity-calculator</w:t>
        </w:r>
      </w:hyperlink>
      <w:r w:rsidRPr="00BB5E61">
        <w:rPr>
          <w:rFonts w:cstheme="minorHAnsi"/>
          <w:b/>
          <w:bCs/>
          <w:sz w:val="16"/>
          <w:szCs w:val="16"/>
        </w:rPr>
        <w:t xml:space="preserve"> </w:t>
      </w:r>
    </w:p>
    <w:p w:rsidR="00C6474E" w:rsidRPr="00BB5E61" w:rsidRDefault="00C6474E" w:rsidP="004A0D8A">
      <w:pPr>
        <w:rPr>
          <w:rFonts w:cstheme="minorHAnsi"/>
          <w:b/>
          <w:bCs/>
          <w:sz w:val="16"/>
          <w:szCs w:val="16"/>
        </w:rPr>
      </w:pPr>
      <w:r w:rsidRPr="00BB5E61">
        <w:rPr>
          <w:rFonts w:cstheme="minorHAnsi"/>
          <w:b/>
          <w:bCs/>
          <w:sz w:val="16"/>
          <w:szCs w:val="16"/>
        </w:rPr>
        <w:t xml:space="preserve">Solution dilution calculator </w:t>
      </w:r>
      <w:hyperlink r:id="rId8" w:history="1">
        <w:r w:rsidRPr="00BB5E61">
          <w:rPr>
            <w:rStyle w:val="Hyperlink"/>
            <w:rFonts w:cstheme="minorHAnsi"/>
            <w:b/>
            <w:bCs/>
            <w:sz w:val="16"/>
            <w:szCs w:val="16"/>
          </w:rPr>
          <w:t>https://www.sigmaaldrich.com/GB/en/support/calculators-and-apps/solution-dilution-calculator</w:t>
        </w:r>
      </w:hyperlink>
      <w:r w:rsidRPr="00BB5E61">
        <w:rPr>
          <w:rFonts w:cstheme="minorHAnsi"/>
          <w:b/>
          <w:bCs/>
          <w:sz w:val="16"/>
          <w:szCs w:val="16"/>
        </w:rPr>
        <w:t xml:space="preserve"> </w:t>
      </w:r>
    </w:p>
    <w:p w:rsidR="00C6474E" w:rsidRDefault="00C6474E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2.</w:t>
      </w:r>
      <w:r w:rsidR="00650495">
        <w:rPr>
          <w:rFonts w:cstheme="minorHAnsi"/>
          <w:b/>
          <w:bCs/>
          <w:sz w:val="22"/>
          <w:szCs w:val="22"/>
        </w:rPr>
        <w:t>R</w:t>
      </w:r>
      <w:r w:rsidR="004A0D8A">
        <w:rPr>
          <w:rFonts w:cstheme="minorHAnsi"/>
          <w:b/>
          <w:bCs/>
          <w:sz w:val="22"/>
          <w:szCs w:val="22"/>
        </w:rPr>
        <w:t>eagents</w:t>
      </w:r>
    </w:p>
    <w:p w:rsidR="00650495" w:rsidRDefault="00650495" w:rsidP="004A0D8A">
      <w:pPr>
        <w:rPr>
          <w:rFonts w:cstheme="minorHAnsi"/>
          <w:b/>
          <w:bCs/>
          <w:sz w:val="22"/>
          <w:szCs w:val="22"/>
        </w:rPr>
      </w:pPr>
    </w:p>
    <w:p w:rsidR="00883F5A" w:rsidRPr="00650495" w:rsidRDefault="00650495" w:rsidP="004A0D8A">
      <w:pPr>
        <w:rPr>
          <w:rFonts w:cstheme="minorHAnsi"/>
          <w:b/>
          <w:bCs/>
          <w:sz w:val="20"/>
          <w:szCs w:val="20"/>
        </w:rPr>
      </w:pPr>
      <w:r w:rsidRPr="00650495">
        <w:rPr>
          <w:rFonts w:cstheme="minorHAnsi"/>
          <w:b/>
          <w:bCs/>
          <w:sz w:val="20"/>
          <w:szCs w:val="20"/>
        </w:rPr>
        <w:t>Table 2. List of reagents.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3F5A" w:rsidRPr="000A43CB" w:rsidTr="00647A1D"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 xml:space="preserve">Procedure 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Material/reagent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Manufacturer (country)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Catalogue #</w:t>
            </w: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2127D7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SPDP-dPEG®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36</w:t>
            </w:r>
            <w:r w:rsidRPr="00650495">
              <w:rPr>
                <w:rFonts w:cstheme="minorHAnsi"/>
                <w:sz w:val="20"/>
                <w:szCs w:val="20"/>
              </w:rPr>
              <w:t>-NHS ester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E5D04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QBD10867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2PB synthesis</w:t>
            </w:r>
          </w:p>
        </w:tc>
        <w:tc>
          <w:tcPr>
            <w:tcW w:w="2254" w:type="dxa"/>
          </w:tcPr>
          <w:p w:rsidR="00883F5A" w:rsidRPr="00650495" w:rsidRDefault="002127D7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NH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650495">
              <w:rPr>
                <w:rFonts w:cstheme="minorHAnsi"/>
                <w:sz w:val="20"/>
                <w:szCs w:val="20"/>
              </w:rPr>
              <w:t>-PEG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11</w:t>
            </w:r>
            <w:r w:rsidRPr="00650495">
              <w:rPr>
                <w:rFonts w:cstheme="minorHAnsi"/>
                <w:sz w:val="20"/>
                <w:szCs w:val="20"/>
              </w:rPr>
              <w:t>-Biotin</w:t>
            </w:r>
          </w:p>
        </w:tc>
        <w:tc>
          <w:tcPr>
            <w:tcW w:w="2254" w:type="dxa"/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E5D04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26136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rFonts w:cstheme="minorHAnsi"/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DMSO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111051" w:rsidRPr="00111051" w:rsidRDefault="00111051" w:rsidP="00111051">
            <w:pPr>
              <w:rPr>
                <w:rFonts w:cstheme="minorHAnsi"/>
                <w:sz w:val="20"/>
                <w:szCs w:val="20"/>
              </w:rPr>
            </w:pPr>
            <w:r w:rsidRPr="00111051">
              <w:rPr>
                <w:rFonts w:cstheme="minorHAnsi"/>
                <w:sz w:val="20"/>
                <w:szCs w:val="20"/>
              </w:rPr>
              <w:t>276855</w:t>
            </w:r>
          </w:p>
          <w:p w:rsidR="00111051" w:rsidRPr="00111051" w:rsidRDefault="00111051" w:rsidP="00111051">
            <w:pPr>
              <w:rPr>
                <w:rFonts w:cstheme="minorHAnsi"/>
                <w:sz w:val="20"/>
                <w:szCs w:val="20"/>
              </w:rPr>
            </w:pPr>
          </w:p>
          <w:p w:rsidR="00111051" w:rsidRPr="00650495" w:rsidRDefault="00111051" w:rsidP="00421A0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051" w:rsidTr="00647A1D"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PBS tablets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Fisher Scientific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10388739</w:t>
            </w: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IP-lysis buffer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87787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NEM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23030</w:t>
            </w:r>
          </w:p>
        </w:tc>
      </w:tr>
      <w:tr w:rsidR="00883F5A" w:rsidTr="00650495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Neutral-TCEP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580561</w:t>
            </w:r>
          </w:p>
        </w:tc>
      </w:tr>
      <w:tr w:rsidR="00883F5A" w:rsidTr="00221428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Protease Inhibitor tablet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11697498001</w:t>
            </w:r>
          </w:p>
        </w:tc>
      </w:tr>
      <w:tr w:rsidR="00883F5A" w:rsidTr="00221428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6 </w:t>
            </w:r>
            <w:proofErr w:type="spellStart"/>
            <w:r w:rsidRPr="00650495">
              <w:rPr>
                <w:sz w:val="20"/>
                <w:szCs w:val="20"/>
              </w:rPr>
              <w:t>kDa</w:t>
            </w:r>
            <w:proofErr w:type="spellEnd"/>
            <w:r w:rsidRPr="00650495">
              <w:rPr>
                <w:sz w:val="20"/>
                <w:szCs w:val="20"/>
              </w:rPr>
              <w:t xml:space="preserve"> spin column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7326222</w:t>
            </w:r>
          </w:p>
        </w:tc>
      </w:tr>
      <w:tr w:rsidR="00650495" w:rsidTr="00221428"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10 ml, premixed 4x </w:t>
            </w:r>
            <w:proofErr w:type="spellStart"/>
            <w:r w:rsidRPr="00650495">
              <w:rPr>
                <w:sz w:val="20"/>
                <w:szCs w:val="20"/>
              </w:rPr>
              <w:t>Laemmli</w:t>
            </w:r>
            <w:proofErr w:type="spellEnd"/>
            <w:r w:rsidRPr="00650495">
              <w:rPr>
                <w:sz w:val="20"/>
                <w:szCs w:val="20"/>
              </w:rPr>
              <w:t xml:space="preserve"> protein sample buffer for SDS-PAGE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650495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65049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1610747</w:t>
            </w:r>
          </w:p>
          <w:p w:rsidR="00650495" w:rsidRPr="00650495" w:rsidRDefault="00650495" w:rsidP="00650495">
            <w:pPr>
              <w:pStyle w:val="Heading1"/>
              <w:shd w:val="clear" w:color="auto" w:fill="FFFFFF"/>
              <w:spacing w:before="0" w:beforeAutospacing="0" w:after="0" w:afterAutospacing="0" w:line="330" w:lineRule="atLeast"/>
              <w:textAlignment w:val="baseline"/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4-15% precast gels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4561085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</w:t>
            </w:r>
            <w:r w:rsidR="00883F5A" w:rsidRPr="00650495">
              <w:rPr>
                <w:sz w:val="20"/>
                <w:szCs w:val="20"/>
              </w:rPr>
              <w:t>mmunoblot</w:t>
            </w:r>
            <w:r w:rsidRPr="00650495">
              <w:rPr>
                <w:sz w:val="20"/>
                <w:szCs w:val="20"/>
              </w:rPr>
              <w:t>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All blue protein standard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1610373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DTT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D9779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PVDF membranes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1620261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Cleland immunoblotting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Blocker™ FL Fluorescent Blocking Buffer (10X)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</w:t>
            </w:r>
            <w:proofErr w:type="spellEnd"/>
            <w:r w:rsidRPr="00650495">
              <w:rPr>
                <w:sz w:val="20"/>
                <w:szCs w:val="20"/>
              </w:rPr>
              <w:t xml:space="preserve"> (UK)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37565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</w:t>
            </w:r>
            <w:r w:rsidR="00883F5A" w:rsidRPr="00650495">
              <w:rPr>
                <w:sz w:val="20"/>
                <w:szCs w:val="20"/>
              </w:rPr>
              <w:t>mmunoblot</w:t>
            </w:r>
            <w:r w:rsidRPr="00650495">
              <w:rPr>
                <w:sz w:val="20"/>
                <w:szCs w:val="20"/>
              </w:rPr>
              <w:t>ting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Cdc20 Monoclonal Antibody (BA8)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MA1-46040</w:t>
            </w:r>
          </w:p>
        </w:tc>
      </w:tr>
      <w:tr w:rsidR="00883F5A" w:rsidTr="00647A1D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Cleland immunoblotting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Goat Anti-Mouse IgG H&amp;L (Alkaline Phosphatase)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Abcam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F365BB" w:rsidRPr="00F365BB" w:rsidRDefault="00F365BB" w:rsidP="00F365BB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ab97020</w:t>
            </w:r>
          </w:p>
          <w:p w:rsidR="00883F5A" w:rsidRPr="00650495" w:rsidRDefault="00883F5A" w:rsidP="00421A05">
            <w:pPr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lastRenderedPageBreak/>
              <w:t xml:space="preserve">Streptavidin immunoblotting 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Recombinant Streptavidin protein (Alkaline Phosphatase)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Abcam (UK)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F365BB" w:rsidRPr="00F365BB" w:rsidRDefault="00F365BB" w:rsidP="00F365BB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ab279314</w:t>
            </w:r>
          </w:p>
          <w:p w:rsidR="00883F5A" w:rsidRPr="00650495" w:rsidRDefault="00883F5A" w:rsidP="00421A05">
            <w:pPr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Tween20® 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P9416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General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Superblock™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37580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b/>
                <w:bCs/>
                <w:sz w:val="20"/>
                <w:szCs w:val="20"/>
              </w:rPr>
            </w:pPr>
            <w:r w:rsidRPr="001D15C8">
              <w:rPr>
                <w:sz w:val="20"/>
                <w:szCs w:val="20"/>
              </w:rPr>
              <w:t>Vector[R] Red Substrate Kit, Alkaline Phosphatase (AP</w:t>
            </w:r>
            <w:r w:rsidRPr="001D15C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2Bscientific (UK)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SK-5100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General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Glycine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G7126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Sodium chloride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S9888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SDS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L3771</w:t>
            </w:r>
          </w:p>
        </w:tc>
      </w:tr>
      <w:tr w:rsidR="00883F5A" w:rsidTr="00647A1D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PBS tablets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Fisher Scientific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10388739</w:t>
            </w:r>
          </w:p>
        </w:tc>
      </w:tr>
    </w:tbl>
    <w:p w:rsidR="00883F5A" w:rsidRPr="004A0D8A" w:rsidRDefault="00883F5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3.</w:t>
      </w:r>
      <w:r w:rsidR="004A0D8A">
        <w:rPr>
          <w:rFonts w:cstheme="minorHAnsi"/>
          <w:b/>
          <w:bCs/>
          <w:sz w:val="22"/>
          <w:szCs w:val="22"/>
        </w:rPr>
        <w:t>Preparing 2</w:t>
      </w:r>
      <w:r w:rsidR="002127D7">
        <w:rPr>
          <w:rFonts w:cstheme="minorHAnsi"/>
          <w:b/>
          <w:bCs/>
          <w:sz w:val="22"/>
          <w:szCs w:val="22"/>
        </w:rPr>
        <w:t>PB</w:t>
      </w:r>
    </w:p>
    <w:p w:rsidR="0012460A" w:rsidRPr="003516BA" w:rsidRDefault="0012460A" w:rsidP="004A0D8A">
      <w:pPr>
        <w:rPr>
          <w:rFonts w:cstheme="minorHAnsi"/>
          <w:b/>
          <w:bCs/>
          <w:sz w:val="22"/>
          <w:szCs w:val="22"/>
        </w:rPr>
      </w:pPr>
    </w:p>
    <w:p w:rsidR="006334AB" w:rsidRPr="003516BA" w:rsidRDefault="0012460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Dissolve </w:t>
      </w:r>
      <w:r w:rsidR="005375E4" w:rsidRPr="005375E4">
        <w:rPr>
          <w:rFonts w:cstheme="minorHAnsi"/>
          <w:sz w:val="22"/>
          <w:szCs w:val="22"/>
        </w:rPr>
        <w:t>SPDP-dPEG®</w:t>
      </w:r>
      <w:r w:rsidR="005375E4" w:rsidRPr="001E7EEE">
        <w:rPr>
          <w:rFonts w:cstheme="minorHAnsi"/>
          <w:sz w:val="22"/>
          <w:szCs w:val="22"/>
          <w:vertAlign w:val="subscript"/>
        </w:rPr>
        <w:t>36</w:t>
      </w:r>
      <w:r w:rsidR="005375E4" w:rsidRPr="005375E4">
        <w:rPr>
          <w:rFonts w:cstheme="minorHAnsi"/>
          <w:sz w:val="22"/>
          <w:szCs w:val="22"/>
        </w:rPr>
        <w:t xml:space="preserve">-NHS ester </w:t>
      </w:r>
      <w:r w:rsidR="005375E4">
        <w:rPr>
          <w:rFonts w:cstheme="minorHAnsi"/>
          <w:sz w:val="22"/>
          <w:szCs w:val="22"/>
        </w:rPr>
        <w:t xml:space="preserve">(SPN, Sigma, </w:t>
      </w:r>
      <w:r w:rsidR="005375E4" w:rsidRPr="005375E4">
        <w:rPr>
          <w:rFonts w:cstheme="minorHAnsi"/>
          <w:sz w:val="22"/>
          <w:szCs w:val="22"/>
        </w:rPr>
        <w:t>QBD10867</w:t>
      </w:r>
      <w:r w:rsidR="005375E4">
        <w:rPr>
          <w:rFonts w:cstheme="minorHAnsi"/>
          <w:sz w:val="22"/>
          <w:szCs w:val="22"/>
        </w:rPr>
        <w:t xml:space="preserve">) </w:t>
      </w:r>
      <w:r w:rsidR="006334AB" w:rsidRPr="003516BA">
        <w:rPr>
          <w:rFonts w:cstheme="minorHAnsi"/>
          <w:sz w:val="22"/>
          <w:szCs w:val="22"/>
        </w:rPr>
        <w:t>in DMSO or an anhydrous solvent</w:t>
      </w:r>
      <w:r w:rsidR="003516BA" w:rsidRPr="003516BA">
        <w:rPr>
          <w:rFonts w:cstheme="minorHAnsi"/>
          <w:sz w:val="22"/>
          <w:szCs w:val="22"/>
        </w:rPr>
        <w:t xml:space="preserve"> to make </w:t>
      </w:r>
      <w:r w:rsidR="005375E4">
        <w:rPr>
          <w:rFonts w:cstheme="minorHAnsi"/>
          <w:sz w:val="22"/>
          <w:szCs w:val="22"/>
        </w:rPr>
        <w:t>the</w:t>
      </w:r>
      <w:r w:rsidR="003516BA" w:rsidRPr="003516BA">
        <w:rPr>
          <w:rFonts w:cstheme="minorHAnsi"/>
          <w:sz w:val="22"/>
          <w:szCs w:val="22"/>
        </w:rPr>
        <w:t xml:space="preserve"> stock solution</w:t>
      </w:r>
      <w:r w:rsidR="005375E4">
        <w:rPr>
          <w:rFonts w:cstheme="minorHAnsi"/>
          <w:sz w:val="22"/>
          <w:szCs w:val="22"/>
        </w:rPr>
        <w:t>s</w:t>
      </w:r>
      <w:r w:rsidR="006334AB" w:rsidRPr="003516BA">
        <w:rPr>
          <w:rFonts w:cstheme="minorHAnsi"/>
          <w:sz w:val="22"/>
          <w:szCs w:val="22"/>
        </w:rPr>
        <w:t xml:space="preserve">. </w:t>
      </w:r>
      <w:r w:rsidR="006334AB" w:rsidRPr="003516BA">
        <w:rPr>
          <w:rFonts w:cstheme="minorHAnsi"/>
          <w:i/>
          <w:iCs/>
          <w:sz w:val="22"/>
          <w:szCs w:val="22"/>
        </w:rPr>
        <w:t>*Omit ddH</w:t>
      </w:r>
      <w:r w:rsidR="006334AB" w:rsidRPr="003516BA">
        <w:rPr>
          <w:rFonts w:cstheme="minorHAnsi"/>
          <w:i/>
          <w:iCs/>
          <w:sz w:val="22"/>
          <w:szCs w:val="22"/>
          <w:vertAlign w:val="subscript"/>
        </w:rPr>
        <w:t>2</w:t>
      </w:r>
      <w:r w:rsidR="006334AB" w:rsidRPr="003516BA">
        <w:rPr>
          <w:rFonts w:cstheme="minorHAnsi"/>
          <w:i/>
          <w:iCs/>
          <w:sz w:val="22"/>
          <w:szCs w:val="22"/>
        </w:rPr>
        <w:t>O-it will hydrolyse the NHS group.</w:t>
      </w:r>
    </w:p>
    <w:p w:rsidR="006334AB" w:rsidRPr="003516BA" w:rsidRDefault="006334AB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Dissolve </w:t>
      </w:r>
      <w:r w:rsidR="003516BA" w:rsidRPr="003516BA">
        <w:rPr>
          <w:rFonts w:cstheme="minorHAnsi"/>
          <w:sz w:val="22"/>
          <w:szCs w:val="22"/>
        </w:rPr>
        <w:t>NH</w:t>
      </w:r>
      <w:r w:rsidR="003516BA" w:rsidRPr="003516BA">
        <w:rPr>
          <w:rFonts w:cstheme="minorHAnsi"/>
          <w:sz w:val="22"/>
          <w:szCs w:val="22"/>
          <w:vertAlign w:val="subscript"/>
        </w:rPr>
        <w:t>2</w:t>
      </w:r>
      <w:r w:rsidR="003516BA" w:rsidRPr="003516BA">
        <w:rPr>
          <w:rFonts w:cstheme="minorHAnsi"/>
          <w:sz w:val="22"/>
          <w:szCs w:val="22"/>
        </w:rPr>
        <w:t>-PEG</w:t>
      </w:r>
      <w:r w:rsidR="003516BA" w:rsidRPr="003516BA">
        <w:rPr>
          <w:rFonts w:cstheme="minorHAnsi"/>
          <w:sz w:val="22"/>
          <w:szCs w:val="22"/>
          <w:vertAlign w:val="subscript"/>
        </w:rPr>
        <w:t>11</w:t>
      </w:r>
      <w:r w:rsidR="003516BA" w:rsidRPr="003516BA">
        <w:rPr>
          <w:rFonts w:cstheme="minorHAnsi"/>
          <w:sz w:val="22"/>
          <w:szCs w:val="22"/>
        </w:rPr>
        <w:t xml:space="preserve">-Biotin </w:t>
      </w:r>
      <w:r w:rsidR="005375E4">
        <w:rPr>
          <w:rFonts w:cstheme="minorHAnsi"/>
          <w:sz w:val="22"/>
          <w:szCs w:val="22"/>
        </w:rPr>
        <w:t xml:space="preserve">(NPB, </w:t>
      </w:r>
      <w:proofErr w:type="spellStart"/>
      <w:r w:rsidR="005375E4">
        <w:rPr>
          <w:rFonts w:cstheme="minorHAnsi"/>
          <w:sz w:val="22"/>
          <w:szCs w:val="22"/>
        </w:rPr>
        <w:t>Thermo</w:t>
      </w:r>
      <w:r w:rsidR="00686D18">
        <w:rPr>
          <w:rFonts w:cstheme="minorHAnsi"/>
          <w:sz w:val="22"/>
          <w:szCs w:val="22"/>
        </w:rPr>
        <w:t>Fisher</w:t>
      </w:r>
      <w:proofErr w:type="spellEnd"/>
      <w:r w:rsidR="005375E4">
        <w:rPr>
          <w:rFonts w:cstheme="minorHAnsi"/>
          <w:sz w:val="22"/>
          <w:szCs w:val="22"/>
        </w:rPr>
        <w:t xml:space="preserve">, </w:t>
      </w:r>
      <w:r w:rsidR="005375E4" w:rsidRPr="005375E4">
        <w:rPr>
          <w:rFonts w:cstheme="minorHAnsi"/>
          <w:sz w:val="22"/>
          <w:szCs w:val="22"/>
        </w:rPr>
        <w:t>26136</w:t>
      </w:r>
      <w:r w:rsidR="005375E4">
        <w:rPr>
          <w:rFonts w:cstheme="minorHAnsi"/>
          <w:sz w:val="22"/>
          <w:szCs w:val="22"/>
        </w:rPr>
        <w:t xml:space="preserve">) </w:t>
      </w:r>
      <w:r w:rsidR="003516BA" w:rsidRPr="003516BA">
        <w:rPr>
          <w:rFonts w:cstheme="minorHAnsi"/>
          <w:sz w:val="22"/>
          <w:szCs w:val="22"/>
        </w:rPr>
        <w:t xml:space="preserve">in 1X PBS to make a stock solution.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Mix </w:t>
      </w:r>
      <w:r w:rsidR="005375E4">
        <w:rPr>
          <w:rFonts w:cstheme="minorHAnsi"/>
          <w:sz w:val="22"/>
          <w:szCs w:val="22"/>
        </w:rPr>
        <w:t xml:space="preserve">NPB and SPN </w:t>
      </w:r>
      <w:r w:rsidRPr="003516BA">
        <w:rPr>
          <w:rFonts w:cstheme="minorHAnsi"/>
          <w:sz w:val="22"/>
          <w:szCs w:val="22"/>
        </w:rPr>
        <w:t xml:space="preserve">in a 3:1 </w:t>
      </w:r>
      <w:r w:rsidR="005375E4">
        <w:rPr>
          <w:rFonts w:cstheme="minorHAnsi"/>
          <w:sz w:val="22"/>
          <w:szCs w:val="22"/>
        </w:rPr>
        <w:t>ratio (i.e.,</w:t>
      </w:r>
      <w:r w:rsidR="005375E4" w:rsidRPr="005375E4">
        <w:rPr>
          <w:rFonts w:cstheme="minorHAnsi"/>
          <w:sz w:val="22"/>
          <w:szCs w:val="22"/>
        </w:rPr>
        <w:t xml:space="preserve"> </w:t>
      </w:r>
      <w:r w:rsidR="005375E4">
        <w:rPr>
          <w:rFonts w:cstheme="minorHAnsi"/>
          <w:sz w:val="22"/>
          <w:szCs w:val="22"/>
        </w:rPr>
        <w:t>3-parts NPB to 1-part SPN)</w:t>
      </w:r>
      <w:r w:rsidR="00BB5E61">
        <w:rPr>
          <w:rFonts w:cstheme="minorHAnsi"/>
          <w:sz w:val="22"/>
          <w:szCs w:val="22"/>
        </w:rPr>
        <w:t xml:space="preserve"> to make 50 mM or working reagent (this can be stored at minus 20). </w:t>
      </w:r>
    </w:p>
    <w:p w:rsidR="005375E4" w:rsidRDefault="001E7EEE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Dispense S</w:t>
      </w:r>
      <w:r w:rsidR="005375E4">
        <w:rPr>
          <w:rFonts w:cstheme="minorHAnsi"/>
          <w:sz w:val="22"/>
          <w:szCs w:val="22"/>
        </w:rPr>
        <w:t xml:space="preserve">PN </w:t>
      </w:r>
      <w:r>
        <w:rPr>
          <w:rFonts w:cstheme="minorHAnsi"/>
          <w:sz w:val="22"/>
          <w:szCs w:val="22"/>
        </w:rPr>
        <w:t>into the reaction vial* and then add</w:t>
      </w:r>
      <w:r w:rsidR="005375E4">
        <w:rPr>
          <w:rFonts w:cstheme="minorHAnsi"/>
          <w:sz w:val="22"/>
          <w:szCs w:val="22"/>
        </w:rPr>
        <w:t xml:space="preserve"> NPB </w:t>
      </w:r>
      <w:r>
        <w:rPr>
          <w:rFonts w:cstheme="minorHAnsi"/>
          <w:sz w:val="22"/>
          <w:szCs w:val="22"/>
        </w:rPr>
        <w:t>before</w:t>
      </w:r>
      <w:r w:rsidR="005375E4">
        <w:rPr>
          <w:rFonts w:cstheme="minorHAnsi"/>
          <w:sz w:val="22"/>
          <w:szCs w:val="22"/>
        </w:rPr>
        <w:t xml:space="preserve"> topping the solution up to the desired volume with 1 X PBS.</w:t>
      </w:r>
    </w:p>
    <w:p w:rsidR="005375E4" w:rsidRDefault="005375E4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Seal the reaction vial and rapidly mix (vortex) for 5-20 seconds.</w:t>
      </w:r>
    </w:p>
    <w:p w:rsidR="005375E4" w:rsidRDefault="005375E4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Allow the reaction to proceed for 1 h. Mix often (vortex every 5 min, and every 1 min during the first 15 min of the reaction).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Store </w:t>
      </w:r>
      <w:r w:rsidR="005375E4">
        <w:rPr>
          <w:rFonts w:cstheme="minorHAnsi"/>
          <w:sz w:val="22"/>
          <w:szCs w:val="22"/>
        </w:rPr>
        <w:t>2PB</w:t>
      </w:r>
      <w:r>
        <w:rPr>
          <w:rFonts w:cstheme="minorHAnsi"/>
          <w:sz w:val="22"/>
          <w:szCs w:val="22"/>
        </w:rPr>
        <w:t xml:space="preserve"> at -20</w:t>
      </w:r>
      <w:r w:rsidRPr="003516BA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 xml:space="preserve">C.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5375E4">
        <w:rPr>
          <w:rFonts w:cstheme="minorHAnsi"/>
          <w:b/>
          <w:bCs/>
          <w:sz w:val="22"/>
          <w:szCs w:val="22"/>
        </w:rPr>
        <w:t>Optional</w:t>
      </w:r>
      <w:r>
        <w:rPr>
          <w:rFonts w:cstheme="minorHAnsi"/>
          <w:sz w:val="22"/>
          <w:szCs w:val="22"/>
        </w:rPr>
        <w:t xml:space="preserve">: Quench any unreacted NHS with </w:t>
      </w:r>
      <w:r w:rsidR="005375E4">
        <w:rPr>
          <w:rFonts w:cstheme="minorHAnsi"/>
          <w:sz w:val="22"/>
          <w:szCs w:val="22"/>
        </w:rPr>
        <w:t xml:space="preserve">0.5 mM </w:t>
      </w:r>
      <w:r>
        <w:rPr>
          <w:rFonts w:cstheme="minorHAnsi"/>
          <w:sz w:val="22"/>
          <w:szCs w:val="22"/>
        </w:rPr>
        <w:t>Tris</w:t>
      </w:r>
      <w:r w:rsidR="005375E4">
        <w:rPr>
          <w:rFonts w:cstheme="minorHAnsi"/>
          <w:sz w:val="22"/>
          <w:szCs w:val="22"/>
        </w:rPr>
        <w:t xml:space="preserve"> (pH 7.2)</w:t>
      </w:r>
    </w:p>
    <w:p w:rsidR="001E7EEE" w:rsidRDefault="001E7EEE" w:rsidP="001E7EEE">
      <w:pPr>
        <w:rPr>
          <w:rFonts w:cstheme="minorHAnsi"/>
          <w:sz w:val="22"/>
          <w:szCs w:val="22"/>
        </w:rPr>
      </w:pPr>
    </w:p>
    <w:p w:rsidR="001E7EEE" w:rsidRPr="001E7EEE" w:rsidRDefault="001E7EEE" w:rsidP="001E7EE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*Seal the SPN stock so that no moisture which will hydrolyse the NHS group spoils the compound. </w:t>
      </w:r>
    </w:p>
    <w:p w:rsidR="00551458" w:rsidRDefault="00551458" w:rsidP="00551458">
      <w:pPr>
        <w:rPr>
          <w:rFonts w:cstheme="minorHAnsi"/>
          <w:sz w:val="22"/>
          <w:szCs w:val="22"/>
        </w:rPr>
      </w:pPr>
    </w:p>
    <w:p w:rsidR="00551458" w:rsidRPr="00C23ABE" w:rsidRDefault="00551458" w:rsidP="00551458">
      <w:pPr>
        <w:rPr>
          <w:rFonts w:cstheme="minorHAnsi"/>
          <w:sz w:val="16"/>
          <w:szCs w:val="16"/>
        </w:rPr>
      </w:pPr>
      <w:r w:rsidRPr="00C23ABE">
        <w:rPr>
          <w:rFonts w:cstheme="minorHAnsi"/>
          <w:sz w:val="16"/>
          <w:szCs w:val="16"/>
        </w:rPr>
        <w:t xml:space="preserve">SPN- </w:t>
      </w:r>
      <w:r w:rsidRPr="00C23ABE">
        <w:rPr>
          <w:rFonts w:cstheme="minorHAnsi"/>
          <w:sz w:val="16"/>
          <w:szCs w:val="16"/>
        </w:rPr>
        <w:fldChar w:fldCharType="begin"/>
      </w:r>
      <w:ins w:id="0" w:author="James Cobley" w:date="2023-10-20T12:18:00Z">
        <w:r w:rsidRPr="00C23ABE">
          <w:rPr>
            <w:rFonts w:cstheme="minorHAnsi"/>
            <w:sz w:val="16"/>
            <w:szCs w:val="16"/>
          </w:rPr>
          <w:instrText>HYPERLINK "</w:instrText>
        </w:r>
      </w:ins>
      <w:r w:rsidRPr="00C23ABE">
        <w:rPr>
          <w:rFonts w:cstheme="minorHAnsi"/>
          <w:sz w:val="16"/>
          <w:szCs w:val="16"/>
        </w:rPr>
        <w:instrText>https://www.sigmaaldrich.com/GB/en/product/aldrich/qbd10867?gclid=EAIaIQobChMIkYS4n7-EggMVl-3tCh1h1gILEAAYASAAEgIKLvD_BwE</w:instrText>
      </w:r>
      <w:ins w:id="1" w:author="James Cobley" w:date="2023-10-20T12:18:00Z">
        <w:r w:rsidRPr="00C23ABE">
          <w:rPr>
            <w:rFonts w:cstheme="minorHAnsi"/>
            <w:sz w:val="16"/>
            <w:szCs w:val="16"/>
          </w:rPr>
          <w:instrText>"</w:instrText>
        </w:r>
      </w:ins>
      <w:r w:rsidRPr="00C23ABE">
        <w:rPr>
          <w:rFonts w:cstheme="minorHAnsi"/>
          <w:sz w:val="16"/>
          <w:szCs w:val="16"/>
        </w:rPr>
      </w:r>
      <w:r w:rsidRPr="00C23ABE">
        <w:rPr>
          <w:rFonts w:cstheme="minorHAnsi"/>
          <w:sz w:val="16"/>
          <w:szCs w:val="16"/>
        </w:rPr>
        <w:fldChar w:fldCharType="separate"/>
      </w:r>
      <w:r w:rsidRPr="00C23ABE">
        <w:rPr>
          <w:rStyle w:val="Hyperlink"/>
          <w:rFonts w:cstheme="minorHAnsi"/>
          <w:sz w:val="16"/>
          <w:szCs w:val="16"/>
        </w:rPr>
        <w:t>https://www.sigmaaldrich.com/GB/en/product/aldrich/qbd10867?gclid=EAIaIQobChMIkYS4n7-EggMVl-3tCh1h1gILEAAYASAAEgIKLvD_BwE</w:t>
      </w:r>
      <w:r w:rsidRPr="00C23ABE">
        <w:rPr>
          <w:rFonts w:cstheme="minorHAnsi"/>
          <w:sz w:val="16"/>
          <w:szCs w:val="16"/>
        </w:rPr>
        <w:fldChar w:fldCharType="end"/>
      </w:r>
    </w:p>
    <w:p w:rsidR="00551458" w:rsidRPr="00C23ABE" w:rsidRDefault="00551458" w:rsidP="00551458">
      <w:pPr>
        <w:rPr>
          <w:rFonts w:cstheme="minorHAnsi"/>
          <w:sz w:val="16"/>
          <w:szCs w:val="16"/>
        </w:rPr>
      </w:pPr>
      <w:r w:rsidRPr="00C23ABE">
        <w:rPr>
          <w:rFonts w:cstheme="minorHAnsi"/>
          <w:sz w:val="16"/>
          <w:szCs w:val="16"/>
        </w:rPr>
        <w:t xml:space="preserve">NPB: </w:t>
      </w:r>
      <w:hyperlink r:id="rId9" w:history="1">
        <w:r w:rsidRPr="00C23ABE">
          <w:rPr>
            <w:rStyle w:val="Hyperlink"/>
            <w:rFonts w:cstheme="minorHAnsi"/>
            <w:sz w:val="16"/>
            <w:szCs w:val="16"/>
          </w:rPr>
          <w:t>https://www.thermofisher.com/order/catalog/product/26136</w:t>
        </w:r>
      </w:hyperlink>
      <w:r w:rsidRPr="00C23ABE">
        <w:rPr>
          <w:rFonts w:cstheme="minorHAnsi"/>
          <w:sz w:val="16"/>
          <w:szCs w:val="16"/>
        </w:rPr>
        <w:t xml:space="preserve"> 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</w:t>
      </w:r>
      <w:r w:rsidR="004A0D8A">
        <w:rPr>
          <w:rFonts w:cstheme="minorHAnsi"/>
          <w:b/>
          <w:bCs/>
          <w:sz w:val="22"/>
          <w:szCs w:val="22"/>
        </w:rPr>
        <w:t>Cysteine labelling</w:t>
      </w:r>
    </w:p>
    <w:p w:rsidR="004F2D1B" w:rsidRDefault="004F2D1B" w:rsidP="004A0D8A">
      <w:pPr>
        <w:rPr>
          <w:rFonts w:cstheme="minorHAnsi"/>
          <w:b/>
          <w:bCs/>
          <w:sz w:val="22"/>
          <w:szCs w:val="22"/>
        </w:rPr>
      </w:pP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Lyse the sample of interest in </w:t>
      </w:r>
      <w:r w:rsidR="00C54D1A">
        <w:rPr>
          <w:rFonts w:cstheme="minorHAnsi"/>
          <w:sz w:val="22"/>
          <w:szCs w:val="22"/>
        </w:rPr>
        <w:t xml:space="preserve">lysis </w:t>
      </w:r>
      <w:r w:rsidR="00551458">
        <w:rPr>
          <w:rFonts w:cstheme="minorHAnsi"/>
          <w:sz w:val="22"/>
          <w:szCs w:val="22"/>
        </w:rPr>
        <w:t xml:space="preserve">buffer supplemented with 1-10 mM </w:t>
      </w:r>
      <w:r w:rsidR="00551458" w:rsidRPr="00551458">
        <w:rPr>
          <w:rFonts w:cstheme="minorHAnsi"/>
          <w:i/>
          <w:iCs/>
          <w:sz w:val="22"/>
          <w:szCs w:val="22"/>
        </w:rPr>
        <w:t>N</w:t>
      </w:r>
      <w:r w:rsidR="00551458">
        <w:rPr>
          <w:rFonts w:cstheme="minorHAnsi"/>
          <w:sz w:val="22"/>
          <w:szCs w:val="22"/>
        </w:rPr>
        <w:t xml:space="preserve">-ethylmaleimide </w:t>
      </w:r>
      <w:r w:rsidR="001E7EEE">
        <w:rPr>
          <w:rFonts w:cstheme="minorHAnsi"/>
          <w:sz w:val="22"/>
          <w:szCs w:val="22"/>
        </w:rPr>
        <w:t xml:space="preserve">(NEM) </w:t>
      </w:r>
      <w:r w:rsidR="00551458">
        <w:rPr>
          <w:rFonts w:cstheme="minorHAnsi"/>
          <w:sz w:val="22"/>
          <w:szCs w:val="22"/>
        </w:rPr>
        <w:t>or iodoacetamide (IDA)</w:t>
      </w:r>
      <w:r>
        <w:rPr>
          <w:rFonts w:cstheme="minorHAnsi"/>
          <w:sz w:val="22"/>
          <w:szCs w:val="22"/>
        </w:rPr>
        <w:t>.</w:t>
      </w:r>
      <w:r w:rsidR="00C54D1A">
        <w:rPr>
          <w:rFonts w:cstheme="minorHAnsi"/>
          <w:sz w:val="22"/>
          <w:szCs w:val="22"/>
        </w:rPr>
        <w:t xml:space="preserve"> Ensure the pH of the lysis buffer is optimised for cysteine labelling. For example, pH 7-7.3 for NEM. 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Centrifuge the sample (e.g., 14,000 </w:t>
      </w:r>
      <w:r w:rsidRPr="004F2D1B">
        <w:rPr>
          <w:rFonts w:cstheme="minorHAnsi"/>
          <w:i/>
          <w:iCs/>
          <w:sz w:val="22"/>
          <w:szCs w:val="22"/>
        </w:rPr>
        <w:t>g</w:t>
      </w:r>
      <w:r>
        <w:rPr>
          <w:rFonts w:cstheme="minorHAnsi"/>
          <w:sz w:val="22"/>
          <w:szCs w:val="22"/>
        </w:rPr>
        <w:t xml:space="preserve"> for 5 min at RT) to remove insoluble </w:t>
      </w:r>
      <w:r w:rsidR="00C54D1A">
        <w:rPr>
          <w:rFonts w:cstheme="minorHAnsi"/>
          <w:sz w:val="22"/>
          <w:szCs w:val="22"/>
        </w:rPr>
        <w:t>proteins</w:t>
      </w:r>
      <w:r>
        <w:rPr>
          <w:rFonts w:cstheme="minorHAnsi"/>
          <w:sz w:val="22"/>
          <w:szCs w:val="22"/>
        </w:rPr>
        <w:t>.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Pass the soluble supernatant through a pre-equilibrated spin column, or equivalent, to remove unreacted </w:t>
      </w:r>
      <w:r w:rsidR="001E7EEE">
        <w:rPr>
          <w:rFonts w:cstheme="minorHAnsi"/>
          <w:sz w:val="22"/>
          <w:szCs w:val="22"/>
        </w:rPr>
        <w:t>NEM or IDA</w:t>
      </w:r>
      <w:r>
        <w:rPr>
          <w:rFonts w:cstheme="minorHAnsi"/>
          <w:sz w:val="22"/>
          <w:szCs w:val="22"/>
        </w:rPr>
        <w:t xml:space="preserve">. </w:t>
      </w:r>
      <w:r w:rsidRPr="004F2D1B">
        <w:rPr>
          <w:rFonts w:cstheme="minorHAnsi"/>
          <w:i/>
          <w:iCs/>
          <w:sz w:val="22"/>
          <w:szCs w:val="22"/>
        </w:rPr>
        <w:t>*Do not exceed the volume capacity of the spin column</w:t>
      </w:r>
      <w:r>
        <w:rPr>
          <w:rFonts w:cstheme="minorHAnsi"/>
          <w:i/>
          <w:iCs/>
          <w:sz w:val="22"/>
          <w:szCs w:val="22"/>
        </w:rPr>
        <w:t xml:space="preserve">. 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Determine the protein content of the eluent using an appropriate test, such as a Bradford assay.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5 mM neutral-TCEP to the eluent </w:t>
      </w:r>
      <w:r w:rsidR="001E7EEE">
        <w:rPr>
          <w:rFonts w:cstheme="minorHAnsi"/>
          <w:sz w:val="22"/>
          <w:szCs w:val="22"/>
        </w:rPr>
        <w:t xml:space="preserve">(50 </w:t>
      </w:r>
      <w:r w:rsidR="00C6474E" w:rsidRPr="00C6474E">
        <w:rPr>
          <w:rFonts w:cstheme="minorHAnsi"/>
          <w:sz w:val="22"/>
          <w:szCs w:val="22"/>
        </w:rPr>
        <w:t>µ</w:t>
      </w:r>
      <w:r w:rsidR="001E7EEE">
        <w:rPr>
          <w:rFonts w:cstheme="minorHAnsi"/>
          <w:sz w:val="22"/>
          <w:szCs w:val="22"/>
        </w:rPr>
        <w:t xml:space="preserve">g protein) </w:t>
      </w:r>
      <w:r>
        <w:rPr>
          <w:rFonts w:cstheme="minorHAnsi"/>
          <w:sz w:val="22"/>
          <w:szCs w:val="22"/>
        </w:rPr>
        <w:t xml:space="preserve">and incubate for 30 min. </w:t>
      </w:r>
      <w:r w:rsidR="00C6474E">
        <w:rPr>
          <w:rFonts w:cstheme="minorHAnsi"/>
          <w:sz w:val="22"/>
          <w:szCs w:val="22"/>
        </w:rPr>
        <w:t xml:space="preserve">For example, add </w:t>
      </w:r>
      <w:r w:rsidR="00BB5E61">
        <w:rPr>
          <w:rFonts w:cstheme="minorHAnsi"/>
          <w:sz w:val="22"/>
          <w:szCs w:val="22"/>
        </w:rPr>
        <w:t xml:space="preserve">0.7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500 mM TCEP to a 70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sample containing 50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g protein. </w:t>
      </w:r>
    </w:p>
    <w:p w:rsidR="0012460A" w:rsidRPr="0012460A" w:rsidRDefault="0012460A" w:rsidP="004F2D1B">
      <w:pPr>
        <w:pStyle w:val="ListParagraph"/>
        <w:numPr>
          <w:ilvl w:val="0"/>
          <w:numId w:val="4"/>
        </w:numPr>
        <w:rPr>
          <w:rFonts w:cstheme="minorHAnsi"/>
          <w:i/>
          <w:i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Pass the soluble supernatant through a pre-equilibrated spin column, or equivalent, to remove unreacted TCEP. </w:t>
      </w:r>
      <w:r w:rsidRPr="0012460A">
        <w:rPr>
          <w:rFonts w:cstheme="minorHAnsi"/>
          <w:i/>
          <w:iCs/>
          <w:sz w:val="22"/>
          <w:szCs w:val="22"/>
        </w:rPr>
        <w:t xml:space="preserve">*TCEP must be removed or it will reduce </w:t>
      </w:r>
      <w:r w:rsidR="00551458">
        <w:rPr>
          <w:rFonts w:cstheme="minorHAnsi"/>
          <w:i/>
          <w:iCs/>
          <w:sz w:val="22"/>
          <w:szCs w:val="22"/>
        </w:rPr>
        <w:t>2PB.</w:t>
      </w:r>
    </w:p>
    <w:p w:rsidR="00551458" w:rsidRPr="00551458" w:rsidRDefault="0012460A" w:rsidP="0055145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5 mM 2</w:t>
      </w:r>
      <w:r w:rsidR="00551458">
        <w:rPr>
          <w:rFonts w:cstheme="minorHAnsi"/>
          <w:sz w:val="22"/>
          <w:szCs w:val="22"/>
        </w:rPr>
        <w:t>PB</w:t>
      </w:r>
      <w:r>
        <w:rPr>
          <w:rFonts w:cstheme="minorHAnsi"/>
          <w:sz w:val="22"/>
          <w:szCs w:val="22"/>
        </w:rPr>
        <w:t xml:space="preserve"> and incubate for </w:t>
      </w:r>
      <w:r w:rsidR="00551458"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>0 min</w:t>
      </w:r>
      <w:r w:rsidR="00551458">
        <w:rPr>
          <w:rFonts w:cstheme="minorHAnsi"/>
          <w:sz w:val="22"/>
          <w:szCs w:val="22"/>
        </w:rPr>
        <w:t>.</w:t>
      </w:r>
      <w:r w:rsidR="00BB5E61" w:rsidRPr="00BB5E61">
        <w:rPr>
          <w:rFonts w:cstheme="minorHAnsi"/>
          <w:sz w:val="22"/>
          <w:szCs w:val="22"/>
        </w:rPr>
        <w:t xml:space="preserve"> </w:t>
      </w:r>
      <w:r w:rsidR="00BB5E61">
        <w:rPr>
          <w:rFonts w:cstheme="minorHAnsi"/>
          <w:sz w:val="22"/>
          <w:szCs w:val="22"/>
        </w:rPr>
        <w:t xml:space="preserve">For example, add 7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50 mM 2PB to a 70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>l sample</w:t>
      </w:r>
    </w:p>
    <w:p w:rsidR="0012460A" w:rsidRDefault="0012460A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Store the labelled samples at -20</w:t>
      </w:r>
      <w:r w:rsidRPr="0012460A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>C.</w:t>
      </w:r>
    </w:p>
    <w:p w:rsidR="0012460A" w:rsidRDefault="0012460A" w:rsidP="0012460A">
      <w:pPr>
        <w:rPr>
          <w:rFonts w:cstheme="minorHAnsi"/>
          <w:sz w:val="22"/>
          <w:szCs w:val="22"/>
        </w:rPr>
      </w:pPr>
    </w:p>
    <w:p w:rsidR="0012460A" w:rsidRPr="0012460A" w:rsidRDefault="0012460A" w:rsidP="0012460A">
      <w:pPr>
        <w:rPr>
          <w:rFonts w:cstheme="minorHAnsi"/>
          <w:sz w:val="22"/>
          <w:szCs w:val="22"/>
        </w:rPr>
      </w:pPr>
      <w:r w:rsidRPr="0012460A">
        <w:rPr>
          <w:rFonts w:cstheme="minorHAnsi"/>
          <w:b/>
          <w:bCs/>
          <w:sz w:val="22"/>
          <w:szCs w:val="22"/>
        </w:rPr>
        <w:t>Note:</w:t>
      </w:r>
      <w:r>
        <w:rPr>
          <w:rFonts w:cstheme="minorHAnsi"/>
          <w:sz w:val="22"/>
          <w:szCs w:val="22"/>
        </w:rPr>
        <w:t xml:space="preserve"> Vortex the samples every 5-10 min during each incubation.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B2777E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 xml:space="preserve">5. </w:t>
      </w:r>
      <w:r w:rsidR="00214405">
        <w:rPr>
          <w:rFonts w:cstheme="minorHAnsi"/>
          <w:b/>
          <w:bCs/>
          <w:sz w:val="22"/>
          <w:szCs w:val="22"/>
        </w:rPr>
        <w:t>Pascal’s Blot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12460A" w:rsidRPr="00AF65C1" w:rsidRDefault="0012460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F65C1">
        <w:rPr>
          <w:rFonts w:cstheme="minorHAnsi"/>
          <w:sz w:val="22"/>
          <w:szCs w:val="22"/>
        </w:rPr>
        <w:t>Add an appropriate amount of 4X non-reducing loading buffer to each sample. *Be sure to omit DTT</w:t>
      </w:r>
      <w:r w:rsidR="00AF65C1">
        <w:rPr>
          <w:rFonts w:cstheme="minorHAnsi"/>
          <w:sz w:val="22"/>
          <w:szCs w:val="22"/>
        </w:rPr>
        <w:t xml:space="preserve"> </w:t>
      </w:r>
      <w:r w:rsidR="00BB5E61">
        <w:rPr>
          <w:rFonts w:cstheme="minorHAnsi"/>
          <w:sz w:val="22"/>
          <w:szCs w:val="22"/>
        </w:rPr>
        <w:t xml:space="preserve">or 2-metcarptoethanol </w:t>
      </w:r>
      <w:r w:rsidR="00AF65C1">
        <w:rPr>
          <w:rFonts w:cstheme="minorHAnsi"/>
          <w:sz w:val="22"/>
          <w:szCs w:val="22"/>
        </w:rPr>
        <w:t xml:space="preserve">as </w:t>
      </w:r>
      <w:r w:rsidR="00BB5E61">
        <w:rPr>
          <w:rFonts w:cstheme="minorHAnsi"/>
          <w:sz w:val="22"/>
          <w:szCs w:val="22"/>
        </w:rPr>
        <w:t xml:space="preserve">they </w:t>
      </w:r>
      <w:r w:rsidRPr="00AF65C1">
        <w:rPr>
          <w:rFonts w:cstheme="minorHAnsi"/>
          <w:sz w:val="22"/>
          <w:szCs w:val="22"/>
        </w:rPr>
        <w:t>will reduce 2</w:t>
      </w:r>
      <w:r w:rsidR="00551458" w:rsidRPr="00AF65C1">
        <w:rPr>
          <w:rFonts w:cstheme="minorHAnsi"/>
          <w:sz w:val="22"/>
          <w:szCs w:val="22"/>
        </w:rPr>
        <w:t>PB</w:t>
      </w:r>
      <w:r w:rsidRPr="00AF65C1">
        <w:rPr>
          <w:rFonts w:cstheme="minorHAnsi"/>
          <w:sz w:val="22"/>
          <w:szCs w:val="22"/>
        </w:rPr>
        <w:t xml:space="preserve">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Load the samples alongside a molecular weight marker onto a precast or hand</w:t>
      </w:r>
      <w:r w:rsidR="0012460A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 xml:space="preserve">cast polyacrylamide gel.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Perform SDS-PAGE in 1X running buffer until the bromophenol blue dye </w:t>
      </w:r>
      <w:r w:rsidR="00551458">
        <w:rPr>
          <w:rFonts w:cstheme="minorHAnsi"/>
          <w:sz w:val="22"/>
          <w:szCs w:val="22"/>
        </w:rPr>
        <w:t>front reaches the end of the gel.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Prepare </w:t>
      </w:r>
      <w:r w:rsidR="00551458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1X transfer buffer.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Make 10 ml of reducing transfer buffer </w:t>
      </w:r>
      <w:r w:rsidR="00551458">
        <w:rPr>
          <w:rFonts w:cstheme="minorHAnsi"/>
          <w:sz w:val="22"/>
          <w:szCs w:val="22"/>
        </w:rPr>
        <w:t>by</w:t>
      </w:r>
      <w:r>
        <w:rPr>
          <w:rFonts w:cstheme="minorHAnsi"/>
          <w:sz w:val="22"/>
          <w:szCs w:val="22"/>
        </w:rPr>
        <w:t xml:space="preserve"> add</w:t>
      </w:r>
      <w:r w:rsidR="00551458">
        <w:rPr>
          <w:rFonts w:cstheme="minorHAnsi"/>
          <w:sz w:val="22"/>
          <w:szCs w:val="22"/>
        </w:rPr>
        <w:t>ing</w:t>
      </w:r>
      <w:r>
        <w:rPr>
          <w:rFonts w:cstheme="minorHAnsi"/>
          <w:sz w:val="22"/>
          <w:szCs w:val="22"/>
        </w:rPr>
        <w:t xml:space="preserve"> 5% fresh DTT</w:t>
      </w:r>
      <w:r w:rsidR="00551458">
        <w:rPr>
          <w:rFonts w:cstheme="minorHAnsi"/>
          <w:sz w:val="22"/>
          <w:szCs w:val="22"/>
        </w:rPr>
        <w:t xml:space="preserve"> (Make this up just before the time of use).</w:t>
      </w:r>
      <w:r>
        <w:rPr>
          <w:rFonts w:cstheme="minorHAnsi"/>
          <w:sz w:val="22"/>
          <w:szCs w:val="22"/>
        </w:rPr>
        <w:t xml:space="preserve"> </w:t>
      </w:r>
      <w:r w:rsidR="00551458">
        <w:rPr>
          <w:rFonts w:cstheme="minorHAnsi"/>
          <w:sz w:val="22"/>
          <w:szCs w:val="22"/>
        </w:rPr>
        <w:t xml:space="preserve">Add 0.5 g DTT. (It is easier to add the DTT powder to the falcon tube beforehand and then dispense the buffer in just before use).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Carefully excise the gel, rinse in ddH</w:t>
      </w:r>
      <w:r w:rsidRPr="004A0D8A">
        <w:rPr>
          <w:rFonts w:cstheme="minorHAnsi"/>
          <w:sz w:val="22"/>
          <w:szCs w:val="22"/>
          <w:vertAlign w:val="subscript"/>
        </w:rPr>
        <w:t>2</w:t>
      </w:r>
      <w:r>
        <w:rPr>
          <w:rFonts w:cstheme="minorHAnsi"/>
          <w:sz w:val="22"/>
          <w:szCs w:val="22"/>
        </w:rPr>
        <w:t xml:space="preserve">O, and add </w:t>
      </w:r>
      <w:r w:rsidR="00551458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reducing transfer buffer.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Incubate for 15 min at RT with gentle agitation</w:t>
      </w:r>
      <w:r w:rsidR="00551458">
        <w:rPr>
          <w:rFonts w:cstheme="minorHAnsi"/>
          <w:sz w:val="22"/>
          <w:szCs w:val="22"/>
        </w:rPr>
        <w:t xml:space="preserve"> in a fume hood</w:t>
      </w:r>
      <w:r>
        <w:rPr>
          <w:rFonts w:cstheme="minorHAnsi"/>
          <w:sz w:val="22"/>
          <w:szCs w:val="22"/>
        </w:rPr>
        <w:t>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Activate the PVDF membrane in 100% </w:t>
      </w:r>
      <w:r w:rsidR="0012460A">
        <w:rPr>
          <w:rFonts w:cstheme="minorHAnsi"/>
          <w:sz w:val="22"/>
          <w:szCs w:val="22"/>
        </w:rPr>
        <w:t>methanol</w:t>
      </w:r>
      <w:r>
        <w:rPr>
          <w:rFonts w:cstheme="minorHAnsi"/>
          <w:sz w:val="22"/>
          <w:szCs w:val="22"/>
        </w:rPr>
        <w:t xml:space="preserve"> for 1-2 min</w:t>
      </w:r>
      <w:r w:rsidR="00A8281B">
        <w:rPr>
          <w:rFonts w:cstheme="minorHAnsi"/>
          <w:sz w:val="22"/>
          <w:szCs w:val="22"/>
        </w:rPr>
        <w:t xml:space="preserve"> before incubating it with transfer buffer for 15 min</w:t>
      </w:r>
      <w:r w:rsidR="00551458">
        <w:rPr>
          <w:rFonts w:cstheme="minorHAnsi"/>
          <w:sz w:val="22"/>
          <w:szCs w:val="22"/>
        </w:rPr>
        <w:t xml:space="preserve"> (do this just before step 5)</w:t>
      </w:r>
      <w:r w:rsidR="00A8281B">
        <w:rPr>
          <w:rFonts w:cstheme="minorHAnsi"/>
          <w:sz w:val="22"/>
          <w:szCs w:val="22"/>
        </w:rPr>
        <w:t xml:space="preserve">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Assemble the transfer stack</w:t>
      </w:r>
      <w:r w:rsidR="00A8281B">
        <w:rPr>
          <w:rFonts w:cstheme="minorHAnsi"/>
          <w:sz w:val="22"/>
          <w:szCs w:val="22"/>
        </w:rPr>
        <w:t>.</w:t>
      </w:r>
    </w:p>
    <w:p w:rsidR="004A0D8A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Electrically transfer the proteins from the gel to the PVDF membrane for 1 h at RT. </w:t>
      </w:r>
    </w:p>
    <w:p w:rsidR="00A8281B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Carefully excise the </w:t>
      </w:r>
      <w:r w:rsidR="00551458">
        <w:rPr>
          <w:rFonts w:cstheme="minorHAnsi"/>
          <w:sz w:val="22"/>
          <w:szCs w:val="22"/>
        </w:rPr>
        <w:t xml:space="preserve">PVDF </w:t>
      </w:r>
      <w:r>
        <w:rPr>
          <w:rFonts w:cstheme="minorHAnsi"/>
          <w:sz w:val="22"/>
          <w:szCs w:val="22"/>
        </w:rPr>
        <w:t>membrane.</w:t>
      </w:r>
    </w:p>
    <w:p w:rsidR="00A8281B" w:rsidRDefault="00551458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</w:t>
      </w:r>
      <w:r w:rsidR="00A8281B">
        <w:rPr>
          <w:rFonts w:cstheme="minorHAnsi"/>
          <w:sz w:val="22"/>
          <w:szCs w:val="22"/>
        </w:rPr>
        <w:t xml:space="preserve"> blocking buffer for at least 1 </w:t>
      </w:r>
      <w:proofErr w:type="spellStart"/>
      <w:r w:rsidR="00A8281B">
        <w:rPr>
          <w:rFonts w:cstheme="minorHAnsi"/>
          <w:sz w:val="22"/>
          <w:szCs w:val="22"/>
        </w:rPr>
        <w:t>h at</w:t>
      </w:r>
      <w:proofErr w:type="spellEnd"/>
      <w:r w:rsidR="00A8281B">
        <w:rPr>
          <w:rFonts w:cstheme="minorHAnsi"/>
          <w:sz w:val="22"/>
          <w:szCs w:val="22"/>
        </w:rPr>
        <w:t xml:space="preserve"> RT with gentle agitation.</w:t>
      </w:r>
    </w:p>
    <w:p w:rsidR="00A8281B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blocked membrane once with 5% TBST</w:t>
      </w:r>
      <w:r w:rsidR="004F2D1B">
        <w:rPr>
          <w:rFonts w:cstheme="minorHAnsi"/>
          <w:sz w:val="22"/>
          <w:szCs w:val="22"/>
        </w:rPr>
        <w:t xml:space="preserve"> for 5 min</w:t>
      </w:r>
      <w:r>
        <w:rPr>
          <w:rFonts w:cstheme="minorHAnsi"/>
          <w:sz w:val="22"/>
          <w:szCs w:val="22"/>
        </w:rPr>
        <w:t xml:space="preserve">. </w:t>
      </w:r>
    </w:p>
    <w:p w:rsidR="00A828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Incubate the blocked membrane with primary antibody solution overnight at RT or 4</w:t>
      </w:r>
      <w:r w:rsidRPr="004F2D1B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 xml:space="preserve">C with gentle agitation. 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Discard the antibody solution. 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membrane (3 x 5 min in TBST).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Incubate the membrane with secondary antibody solution for 1 </w:t>
      </w:r>
      <w:proofErr w:type="spellStart"/>
      <w:r>
        <w:rPr>
          <w:rFonts w:cstheme="minorHAnsi"/>
          <w:sz w:val="22"/>
          <w:szCs w:val="22"/>
        </w:rPr>
        <w:t>h at</w:t>
      </w:r>
      <w:proofErr w:type="spellEnd"/>
      <w:r>
        <w:rPr>
          <w:rFonts w:cstheme="minorHAnsi"/>
          <w:sz w:val="22"/>
          <w:szCs w:val="22"/>
        </w:rPr>
        <w:t xml:space="preserve"> RT with gentle agitation.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membrane (3 x 5 min in TBST).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Detect target-specific oxiforms on a gel scanner using an appropriate technique, such as fluorescence or chemiluminescence. </w:t>
      </w:r>
    </w:p>
    <w:p w:rsidR="004F2D1B" w:rsidRDefault="004F2D1B" w:rsidP="004F2D1B">
      <w:pPr>
        <w:rPr>
          <w:rFonts w:cstheme="minorHAnsi"/>
          <w:sz w:val="22"/>
          <w:szCs w:val="22"/>
        </w:rPr>
      </w:pPr>
    </w:p>
    <w:p w:rsidR="004F2D1B" w:rsidRDefault="00B2777E" w:rsidP="004F2D1B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6. </w:t>
      </w:r>
      <w:r w:rsidR="004F2D1B">
        <w:rPr>
          <w:rFonts w:cstheme="minorHAnsi"/>
          <w:b/>
          <w:bCs/>
          <w:sz w:val="22"/>
          <w:szCs w:val="22"/>
        </w:rPr>
        <w:t>Data analysis</w:t>
      </w:r>
    </w:p>
    <w:p w:rsidR="0012460A" w:rsidRDefault="0012460A" w:rsidP="004F2D1B">
      <w:pPr>
        <w:rPr>
          <w:rFonts w:cstheme="minorHAnsi"/>
          <w:b/>
          <w:bCs/>
          <w:sz w:val="22"/>
          <w:szCs w:val="22"/>
        </w:rPr>
      </w:pPr>
    </w:p>
    <w:p w:rsidR="0012460A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Manually count the number of target-specific bands in each lane.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Assign a </w:t>
      </w:r>
      <w:r w:rsidR="00996545">
        <w:rPr>
          <w:rFonts w:cstheme="minorHAnsi"/>
          <w:sz w:val="22"/>
          <w:szCs w:val="22"/>
        </w:rPr>
        <w:t xml:space="preserve">percentage </w:t>
      </w:r>
      <w:r>
        <w:rPr>
          <w:rFonts w:cstheme="minorHAnsi"/>
          <w:sz w:val="22"/>
          <w:szCs w:val="22"/>
        </w:rPr>
        <w:t>cysteine redox state oxiform class specific each band (see note 1</w:t>
      </w:r>
      <w:r w:rsidR="00996545">
        <w:rPr>
          <w:rFonts w:cstheme="minorHAnsi"/>
          <w:sz w:val="22"/>
          <w:szCs w:val="22"/>
        </w:rPr>
        <w:t xml:space="preserve"> &amp;2</w:t>
      </w:r>
      <w:r>
        <w:rPr>
          <w:rFonts w:cstheme="minorHAnsi"/>
          <w:sz w:val="22"/>
          <w:szCs w:val="22"/>
        </w:rPr>
        <w:t>).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appropriate software to obtain background subtracted densitometry values for each band.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Quantify the </w:t>
      </w:r>
      <w:r w:rsidR="00022C46">
        <w:rPr>
          <w:rFonts w:cstheme="minorHAnsi"/>
          <w:sz w:val="22"/>
          <w:szCs w:val="22"/>
        </w:rPr>
        <w:t xml:space="preserve">percentage </w:t>
      </w:r>
      <w:r>
        <w:rPr>
          <w:rFonts w:cstheme="minorHAnsi"/>
          <w:sz w:val="22"/>
          <w:szCs w:val="22"/>
        </w:rPr>
        <w:t>abundance of each oxiform class using equation 1.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Quantify the cysteine redox state of the target using equation 2.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Statistically analyse the data using appropriate software.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Visualise the data using </w:t>
      </w:r>
      <w:r w:rsidR="00C23ABE">
        <w:rPr>
          <w:rFonts w:cstheme="minorHAnsi"/>
          <w:sz w:val="22"/>
          <w:szCs w:val="22"/>
        </w:rPr>
        <w:t xml:space="preserve">an </w:t>
      </w:r>
      <w:r>
        <w:rPr>
          <w:rFonts w:cstheme="minorHAnsi"/>
          <w:sz w:val="22"/>
          <w:szCs w:val="22"/>
        </w:rPr>
        <w:t xml:space="preserve">appropriate software. </w:t>
      </w:r>
    </w:p>
    <w:p w:rsidR="00996545" w:rsidRDefault="00996545" w:rsidP="00996545">
      <w:pPr>
        <w:rPr>
          <w:rFonts w:cstheme="minorHAnsi"/>
          <w:sz w:val="22"/>
          <w:szCs w:val="22"/>
        </w:rPr>
      </w:pPr>
    </w:p>
    <w:p w:rsidR="00996545" w:rsidRDefault="00996545" w:rsidP="00996545">
      <w:pPr>
        <w:rPr>
          <w:rFonts w:cstheme="minorHAnsi"/>
          <w:sz w:val="22"/>
          <w:szCs w:val="22"/>
        </w:rPr>
      </w:pPr>
      <w:r w:rsidRPr="00996545">
        <w:rPr>
          <w:rFonts w:cstheme="minorHAnsi"/>
          <w:b/>
          <w:bCs/>
          <w:sz w:val="22"/>
          <w:szCs w:val="22"/>
        </w:rPr>
        <w:t>Equation 1</w:t>
      </w:r>
      <w:r>
        <w:rPr>
          <w:rFonts w:cstheme="minorHAnsi"/>
          <w:sz w:val="22"/>
          <w:szCs w:val="22"/>
        </w:rPr>
        <w:t>: Abundance of each oxiform class in percentages = (class band value/ total)*100</w:t>
      </w:r>
    </w:p>
    <w:p w:rsidR="000D55C8" w:rsidRDefault="000D55C8" w:rsidP="00996545">
      <w:pPr>
        <w:rPr>
          <w:rFonts w:cstheme="minorHAnsi"/>
          <w:sz w:val="22"/>
          <w:szCs w:val="22"/>
        </w:rPr>
      </w:pPr>
    </w:p>
    <w:p w:rsidR="000D55C8" w:rsidRDefault="000D55C8" w:rsidP="00996545">
      <w:pPr>
        <w:rPr>
          <w:rFonts w:cstheme="minorHAnsi"/>
          <w:i/>
          <w:iCs/>
          <w:sz w:val="22"/>
          <w:szCs w:val="22"/>
        </w:rPr>
      </w:pPr>
      <w:r w:rsidRPr="000D55C8">
        <w:rPr>
          <w:rFonts w:cstheme="minorHAnsi"/>
          <w:i/>
          <w:iCs/>
          <w:sz w:val="22"/>
          <w:szCs w:val="22"/>
        </w:rPr>
        <w:t xml:space="preserve">Worked example = 50 AU of 20% oxiform class/ 100 AU of total = 50% of the protein is in the 20% oxidised form. </w:t>
      </w:r>
    </w:p>
    <w:p w:rsidR="000D55C8" w:rsidRPr="000D55C8" w:rsidRDefault="000D55C8" w:rsidP="00996545">
      <w:pPr>
        <w:rPr>
          <w:rFonts w:cstheme="minorHAnsi"/>
          <w:i/>
          <w:iCs/>
          <w:sz w:val="22"/>
          <w:szCs w:val="22"/>
        </w:rPr>
      </w:pPr>
    </w:p>
    <w:p w:rsidR="00996545" w:rsidRDefault="00996545" w:rsidP="00996545">
      <w:pPr>
        <w:rPr>
          <w:rFonts w:cstheme="minorHAnsi"/>
          <w:sz w:val="22"/>
          <w:szCs w:val="22"/>
        </w:rPr>
      </w:pPr>
      <w:r w:rsidRPr="00996545">
        <w:rPr>
          <w:rFonts w:cstheme="minorHAnsi"/>
          <w:b/>
          <w:bCs/>
          <w:sz w:val="22"/>
          <w:szCs w:val="22"/>
        </w:rPr>
        <w:t>Equation 2</w:t>
      </w:r>
      <w:r>
        <w:rPr>
          <w:rFonts w:cstheme="minorHAnsi"/>
          <w:sz w:val="22"/>
          <w:szCs w:val="22"/>
        </w:rPr>
        <w:t xml:space="preserve">: </w:t>
      </w:r>
      <w:r w:rsidR="00022C46">
        <w:rPr>
          <w:rFonts w:cstheme="minorHAnsi"/>
          <w:sz w:val="22"/>
          <w:szCs w:val="22"/>
        </w:rPr>
        <w:t>%Reduced = sum of n %band (</w:t>
      </w:r>
      <w:proofErr w:type="spellStart"/>
      <w:r w:rsidR="000F4A9F">
        <w:rPr>
          <w:rFonts w:cstheme="minorHAnsi"/>
          <w:sz w:val="22"/>
          <w:szCs w:val="22"/>
        </w:rPr>
        <w:t>v%red</w:t>
      </w:r>
      <w:proofErr w:type="spellEnd"/>
      <w:r w:rsidR="00022C46">
        <w:rPr>
          <w:rFonts w:cstheme="minorHAnsi"/>
          <w:sz w:val="22"/>
          <w:szCs w:val="22"/>
        </w:rPr>
        <w:t>).</w:t>
      </w:r>
      <w:r w:rsidR="000F4A9F">
        <w:rPr>
          <w:rFonts w:cstheme="minorHAnsi"/>
          <w:sz w:val="22"/>
          <w:szCs w:val="22"/>
        </w:rPr>
        <w:t xml:space="preserve"> Where n is the number of bands containing a reduced form of the protein and </w:t>
      </w:r>
      <w:proofErr w:type="spellStart"/>
      <w:r w:rsidR="000F4A9F">
        <w:rPr>
          <w:rFonts w:cstheme="minorHAnsi"/>
          <w:sz w:val="22"/>
          <w:szCs w:val="22"/>
        </w:rPr>
        <w:t>v%red</w:t>
      </w:r>
      <w:proofErr w:type="spellEnd"/>
      <w:r w:rsidR="000F4A9F">
        <w:rPr>
          <w:rFonts w:cstheme="minorHAnsi"/>
          <w:sz w:val="22"/>
          <w:szCs w:val="22"/>
        </w:rPr>
        <w:t xml:space="preserve"> is the percentage amount of n in that band.  (r = sum n%(V%). </w:t>
      </w:r>
    </w:p>
    <w:p w:rsidR="000D55C8" w:rsidRDefault="000D55C8" w:rsidP="00996545">
      <w:pPr>
        <w:rPr>
          <w:rFonts w:cstheme="minorHAnsi"/>
          <w:sz w:val="22"/>
          <w:szCs w:val="22"/>
        </w:rPr>
      </w:pPr>
    </w:p>
    <w:p w:rsidR="000D55C8" w:rsidRPr="00996545" w:rsidRDefault="000D55C8" w:rsidP="000F4A9F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Worked example = </w:t>
      </w:r>
      <w:r w:rsidR="001069E0">
        <w:rPr>
          <w:rFonts w:cstheme="minorHAnsi"/>
          <w:sz w:val="22"/>
          <w:szCs w:val="22"/>
        </w:rPr>
        <w:t xml:space="preserve">weighted mean of a protein with </w:t>
      </w:r>
      <w:r w:rsidR="00E751A7">
        <w:rPr>
          <w:rFonts w:cstheme="minorHAnsi"/>
          <w:sz w:val="22"/>
          <w:szCs w:val="22"/>
        </w:rPr>
        <w:t>2</w:t>
      </w:r>
      <w:r w:rsidR="001069E0">
        <w:rPr>
          <w:rFonts w:cstheme="minorHAnsi"/>
          <w:sz w:val="22"/>
          <w:szCs w:val="22"/>
        </w:rPr>
        <w:t xml:space="preserve"> cysteines whereby the </w:t>
      </w:r>
      <w:r w:rsidR="00E751A7">
        <w:rPr>
          <w:rFonts w:cstheme="minorHAnsi"/>
          <w:sz w:val="22"/>
          <w:szCs w:val="22"/>
        </w:rPr>
        <w:t>percentage abundance the redox state</w:t>
      </w:r>
      <w:r w:rsidR="001069E0">
        <w:rPr>
          <w:rFonts w:cstheme="minorHAnsi"/>
          <w:sz w:val="22"/>
          <w:szCs w:val="22"/>
        </w:rPr>
        <w:t xml:space="preserve"> </w:t>
      </w:r>
      <w:r w:rsidR="00E751A7">
        <w:rPr>
          <w:rFonts w:cstheme="minorHAnsi"/>
          <w:sz w:val="22"/>
          <w:szCs w:val="22"/>
        </w:rPr>
        <w:t xml:space="preserve">classes </w:t>
      </w:r>
      <w:proofErr w:type="gramStart"/>
      <w:r w:rsidR="00E751A7">
        <w:rPr>
          <w:rFonts w:cstheme="minorHAnsi"/>
          <w:sz w:val="22"/>
          <w:szCs w:val="22"/>
        </w:rPr>
        <w:t>is</w:t>
      </w:r>
      <w:proofErr w:type="gramEnd"/>
      <w:r w:rsidR="001069E0">
        <w:rPr>
          <w:rFonts w:cstheme="minorHAnsi"/>
          <w:sz w:val="22"/>
          <w:szCs w:val="22"/>
        </w:rPr>
        <w:t xml:space="preserve"> </w:t>
      </w:r>
      <w:r w:rsidR="00E751A7">
        <w:rPr>
          <w:rFonts w:cstheme="minorHAnsi"/>
          <w:sz w:val="22"/>
          <w:szCs w:val="22"/>
        </w:rPr>
        <w:t xml:space="preserve">100% reduced = 70%, 50% = 30%, and 0%reduced = 0%. To calculate it, we must divide 30% by 2= 15%. And then add 15% to 70% = 85%. The protein is 85% reduced. Or 15% oxidised. </w:t>
      </w:r>
    </w:p>
    <w:p w:rsidR="00E10E0F" w:rsidRDefault="00E10E0F" w:rsidP="00E10E0F">
      <w:pPr>
        <w:rPr>
          <w:rFonts w:cstheme="minorHAnsi"/>
          <w:sz w:val="22"/>
          <w:szCs w:val="22"/>
        </w:rPr>
      </w:pPr>
    </w:p>
    <w:p w:rsidR="00E10E0F" w:rsidRDefault="00E10E0F" w:rsidP="00996545">
      <w:pPr>
        <w:jc w:val="both"/>
        <w:rPr>
          <w:rFonts w:cstheme="minorHAnsi"/>
          <w:sz w:val="18"/>
          <w:szCs w:val="18"/>
        </w:rPr>
      </w:pPr>
      <w:r w:rsidRPr="00996545">
        <w:rPr>
          <w:rFonts w:cstheme="minorHAnsi"/>
          <w:b/>
          <w:bCs/>
          <w:sz w:val="18"/>
          <w:szCs w:val="18"/>
        </w:rPr>
        <w:t>Note 1</w:t>
      </w:r>
      <w:r w:rsidRPr="00996545">
        <w:rPr>
          <w:rFonts w:cstheme="minorHAnsi"/>
          <w:sz w:val="18"/>
          <w:szCs w:val="18"/>
        </w:rPr>
        <w:t xml:space="preserve">: </w:t>
      </w:r>
      <w:r w:rsidR="00996545" w:rsidRPr="00996545">
        <w:rPr>
          <w:rFonts w:cstheme="minorHAnsi"/>
          <w:sz w:val="18"/>
          <w:szCs w:val="18"/>
        </w:rPr>
        <w:t xml:space="preserve">The percentage cysteine redox sate state class assigned depends on the number of cysteines the target possesses. For example, for a protein with 10 cysteines would produce 11 bands. In this case, band 2 would represent the 10% oxidised form. </w:t>
      </w:r>
    </w:p>
    <w:p w:rsidR="00996545" w:rsidRPr="00996545" w:rsidRDefault="00996545" w:rsidP="00996545">
      <w:pPr>
        <w:jc w:val="both"/>
        <w:rPr>
          <w:rFonts w:cstheme="minorHAnsi"/>
          <w:sz w:val="18"/>
          <w:szCs w:val="18"/>
        </w:rPr>
      </w:pPr>
    </w:p>
    <w:p w:rsidR="00E10E0F" w:rsidRPr="00996545" w:rsidRDefault="00E10E0F" w:rsidP="00996545">
      <w:pPr>
        <w:jc w:val="both"/>
        <w:rPr>
          <w:rFonts w:cstheme="minorHAnsi"/>
          <w:sz w:val="18"/>
          <w:szCs w:val="18"/>
        </w:rPr>
      </w:pPr>
      <w:r w:rsidRPr="00996545">
        <w:rPr>
          <w:rFonts w:cstheme="minorHAnsi"/>
          <w:b/>
          <w:bCs/>
          <w:sz w:val="18"/>
          <w:szCs w:val="18"/>
        </w:rPr>
        <w:t>Note 2</w:t>
      </w:r>
      <w:r w:rsidRPr="00996545">
        <w:rPr>
          <w:rFonts w:cstheme="minorHAnsi"/>
          <w:sz w:val="18"/>
          <w:szCs w:val="18"/>
        </w:rPr>
        <w:t xml:space="preserve">: </w:t>
      </w:r>
      <w:r w:rsidR="00996545">
        <w:rPr>
          <w:rFonts w:cstheme="minorHAnsi"/>
          <w:sz w:val="18"/>
          <w:szCs w:val="18"/>
        </w:rPr>
        <w:t xml:space="preserve">In some cases, there may not be 11 bands, and hence the cysteine redox state must be assigned on the basis of a predicted mobility shift based on </w:t>
      </w:r>
      <w:r w:rsidR="00996545">
        <w:rPr>
          <w:rFonts w:ascii="Calibri" w:hAnsi="Calibri" w:cs="Calibri"/>
          <w:sz w:val="18"/>
          <w:szCs w:val="18"/>
        </w:rPr>
        <w:t>~</w:t>
      </w:r>
      <w:r w:rsidR="00996545">
        <w:rPr>
          <w:rFonts w:cstheme="minorHAnsi"/>
          <w:sz w:val="18"/>
          <w:szCs w:val="18"/>
        </w:rPr>
        <w:t xml:space="preserve">3 </w:t>
      </w:r>
      <w:proofErr w:type="spellStart"/>
      <w:r w:rsidR="00996545">
        <w:rPr>
          <w:rFonts w:cstheme="minorHAnsi"/>
          <w:sz w:val="18"/>
          <w:szCs w:val="18"/>
        </w:rPr>
        <w:t>k</w:t>
      </w:r>
      <w:r w:rsidR="000D55C8">
        <w:rPr>
          <w:rFonts w:cstheme="minorHAnsi"/>
          <w:sz w:val="18"/>
          <w:szCs w:val="18"/>
        </w:rPr>
        <w:t>D</w:t>
      </w:r>
      <w:r w:rsidR="00996545">
        <w:rPr>
          <w:rFonts w:cstheme="minorHAnsi"/>
          <w:sz w:val="18"/>
          <w:szCs w:val="18"/>
        </w:rPr>
        <w:t>a</w:t>
      </w:r>
      <w:proofErr w:type="spellEnd"/>
      <w:r w:rsidR="00996545">
        <w:rPr>
          <w:rFonts w:cstheme="minorHAnsi"/>
          <w:sz w:val="18"/>
          <w:szCs w:val="18"/>
        </w:rPr>
        <w:t xml:space="preserve"> mass shift per oxidised cysteine. The molecular mass of the target and the percentage gel used with influence the degree of the observed mobility shift. 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Pr="004A0D8A" w:rsidRDefault="004A0D8A" w:rsidP="004A0D8A">
      <w:pPr>
        <w:rPr>
          <w:rFonts w:cstheme="minorHAnsi"/>
          <w:sz w:val="22"/>
          <w:szCs w:val="22"/>
        </w:rPr>
      </w:pP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P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sectPr w:rsidR="004A0D8A" w:rsidRPr="004A0D8A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144" w:rsidRDefault="00647144" w:rsidP="004A0D8A">
      <w:r>
        <w:separator/>
      </w:r>
    </w:p>
  </w:endnote>
  <w:endnote w:type="continuationSeparator" w:id="0">
    <w:p w:rsidR="00647144" w:rsidRDefault="00647144" w:rsidP="004A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9301139"/>
      <w:docPartObj>
        <w:docPartGallery w:val="Page Numbers (Bottom of Page)"/>
        <w:docPartUnique/>
      </w:docPartObj>
    </w:sdtPr>
    <w:sdtContent>
      <w:p w:rsidR="00C23ABE" w:rsidRDefault="00C23ABE" w:rsidP="00347D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3ABE" w:rsidRDefault="00C23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052620"/>
      <w:docPartObj>
        <w:docPartGallery w:val="Page Numbers (Bottom of Page)"/>
        <w:docPartUnique/>
      </w:docPartObj>
    </w:sdtPr>
    <w:sdtContent>
      <w:p w:rsidR="00C23ABE" w:rsidRDefault="00C23ABE" w:rsidP="00347D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3ABE" w:rsidRDefault="00C2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144" w:rsidRDefault="00647144" w:rsidP="004A0D8A">
      <w:r>
        <w:separator/>
      </w:r>
    </w:p>
  </w:footnote>
  <w:footnote w:type="continuationSeparator" w:id="0">
    <w:p w:rsidR="00647144" w:rsidRDefault="00647144" w:rsidP="004A0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D8A" w:rsidRDefault="00214405">
    <w:pPr>
      <w:pStyle w:val="Header"/>
    </w:pPr>
    <w:r>
      <w:rPr>
        <w:b/>
        <w:bCs/>
        <w:i/>
        <w:iCs/>
        <w:sz w:val="22"/>
        <w:szCs w:val="22"/>
      </w:rPr>
      <w:t>Pascal’s Blot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E8B"/>
    <w:multiLevelType w:val="hybridMultilevel"/>
    <w:tmpl w:val="2662E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9D6"/>
    <w:multiLevelType w:val="hybridMultilevel"/>
    <w:tmpl w:val="63866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A601B"/>
    <w:multiLevelType w:val="multilevel"/>
    <w:tmpl w:val="548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26F49"/>
    <w:multiLevelType w:val="hybridMultilevel"/>
    <w:tmpl w:val="3454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A4670"/>
    <w:multiLevelType w:val="hybridMultilevel"/>
    <w:tmpl w:val="D1AAE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3151"/>
    <w:multiLevelType w:val="hybridMultilevel"/>
    <w:tmpl w:val="4B72B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8548C"/>
    <w:multiLevelType w:val="hybridMultilevel"/>
    <w:tmpl w:val="C9F67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814">
    <w:abstractNumId w:val="6"/>
  </w:num>
  <w:num w:numId="2" w16cid:durableId="1352296976">
    <w:abstractNumId w:val="4"/>
  </w:num>
  <w:num w:numId="3" w16cid:durableId="1874272264">
    <w:abstractNumId w:val="0"/>
  </w:num>
  <w:num w:numId="4" w16cid:durableId="1989237449">
    <w:abstractNumId w:val="1"/>
  </w:num>
  <w:num w:numId="5" w16cid:durableId="1854951621">
    <w:abstractNumId w:val="5"/>
  </w:num>
  <w:num w:numId="6" w16cid:durableId="20327924">
    <w:abstractNumId w:val="3"/>
  </w:num>
  <w:num w:numId="7" w16cid:durableId="16207937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Cobley">
    <w15:presenceInfo w15:providerId="Windows Live" w15:userId="0646885981b37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8A"/>
    <w:rsid w:val="00022C46"/>
    <w:rsid w:val="000D55C8"/>
    <w:rsid w:val="000F4A9F"/>
    <w:rsid w:val="00102270"/>
    <w:rsid w:val="001069E0"/>
    <w:rsid w:val="00111051"/>
    <w:rsid w:val="0012460A"/>
    <w:rsid w:val="00195F9E"/>
    <w:rsid w:val="001B17A7"/>
    <w:rsid w:val="001D15C8"/>
    <w:rsid w:val="001D7F0C"/>
    <w:rsid w:val="001E7EEE"/>
    <w:rsid w:val="002127D7"/>
    <w:rsid w:val="00214405"/>
    <w:rsid w:val="00221428"/>
    <w:rsid w:val="003516BA"/>
    <w:rsid w:val="004139FA"/>
    <w:rsid w:val="004A0D8A"/>
    <w:rsid w:val="004F2D1B"/>
    <w:rsid w:val="005375E4"/>
    <w:rsid w:val="00551458"/>
    <w:rsid w:val="005871B6"/>
    <w:rsid w:val="00594D0E"/>
    <w:rsid w:val="006334AB"/>
    <w:rsid w:val="00647144"/>
    <w:rsid w:val="00647A1D"/>
    <w:rsid w:val="00650495"/>
    <w:rsid w:val="00686D18"/>
    <w:rsid w:val="00705063"/>
    <w:rsid w:val="00843603"/>
    <w:rsid w:val="00883F5A"/>
    <w:rsid w:val="008E5D04"/>
    <w:rsid w:val="009503EA"/>
    <w:rsid w:val="00996545"/>
    <w:rsid w:val="00A8281B"/>
    <w:rsid w:val="00AF65C1"/>
    <w:rsid w:val="00B2777E"/>
    <w:rsid w:val="00B50CDD"/>
    <w:rsid w:val="00BB5E61"/>
    <w:rsid w:val="00BF5940"/>
    <w:rsid w:val="00C23ABE"/>
    <w:rsid w:val="00C54D1A"/>
    <w:rsid w:val="00C6474E"/>
    <w:rsid w:val="00E10E0F"/>
    <w:rsid w:val="00E239AD"/>
    <w:rsid w:val="00E751A7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9C2C9"/>
  <w15:chartTrackingRefBased/>
  <w15:docId w15:val="{BFB4319F-1399-8946-BA53-85EBE813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4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D8A"/>
  </w:style>
  <w:style w:type="paragraph" w:styleId="Footer">
    <w:name w:val="footer"/>
    <w:basedOn w:val="Normal"/>
    <w:link w:val="FooterChar"/>
    <w:uiPriority w:val="99"/>
    <w:unhideWhenUsed/>
    <w:rsid w:val="004A0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D8A"/>
  </w:style>
  <w:style w:type="paragraph" w:styleId="ListParagraph">
    <w:name w:val="List Paragraph"/>
    <w:basedOn w:val="Normal"/>
    <w:uiPriority w:val="34"/>
    <w:qFormat/>
    <w:rsid w:val="004A0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3F5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04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650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E6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2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maaldrich.com/GB/en/support/calculators-and-apps/solution-dilution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gmaaldrich.com/GB/en/support/calculators-and-apps/mass-molarity-calcul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rmofisher.com/order/catalog/product/2613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Cobley</dc:creator>
  <cp:keywords/>
  <dc:description/>
  <cp:lastModifiedBy>James Cobley</cp:lastModifiedBy>
  <cp:revision>2</cp:revision>
  <dcterms:created xsi:type="dcterms:W3CDTF">2025-01-17T18:38:00Z</dcterms:created>
  <dcterms:modified xsi:type="dcterms:W3CDTF">2025-01-17T18:38:00Z</dcterms:modified>
</cp:coreProperties>
</file>